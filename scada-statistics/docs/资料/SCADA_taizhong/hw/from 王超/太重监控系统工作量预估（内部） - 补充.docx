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BD" w:rsidRDefault="000E05F0" w:rsidP="00F745B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太重监控系统</w:t>
      </w:r>
      <w:r w:rsidR="00F745B1">
        <w:rPr>
          <w:rFonts w:asciiTheme="majorEastAsia" w:eastAsiaTheme="majorEastAsia" w:hAnsiTheme="majorEastAsia" w:hint="eastAsia"/>
          <w:b/>
          <w:sz w:val="28"/>
          <w:szCs w:val="28"/>
        </w:rPr>
        <w:t>工作量预估</w:t>
      </w:r>
    </w:p>
    <w:p w:rsidR="00F745B1" w:rsidRDefault="00F745B1"/>
    <w:p w:rsidR="00990532" w:rsidRDefault="00106BDB">
      <w:r>
        <w:rPr>
          <w:rFonts w:hint="eastAsia"/>
        </w:rPr>
        <w:t>工作量</w:t>
      </w:r>
      <w:r w:rsidR="00C86645">
        <w:rPr>
          <w:rFonts w:hint="eastAsia"/>
        </w:rPr>
        <w:t>预估</w:t>
      </w:r>
      <w:r w:rsidR="00206B50">
        <w:rPr>
          <w:rFonts w:hint="eastAsia"/>
        </w:rPr>
        <w:t>：</w:t>
      </w:r>
      <w:r w:rsidR="00C86645">
        <w:rPr>
          <w:rFonts w:hint="eastAsia"/>
        </w:rPr>
        <w:t>约</w:t>
      </w:r>
      <w:del w:id="0" w:author="f001101" w:date="2016-01-19T13:32:00Z">
        <w:r w:rsidR="00223F5B" w:rsidDel="00317484">
          <w:rPr>
            <w:rFonts w:hint="eastAsia"/>
          </w:rPr>
          <w:delText>28</w:delText>
        </w:r>
      </w:del>
      <w:ins w:id="1" w:author="f001101" w:date="2016-01-19T13:32:00Z">
        <w:r w:rsidR="00317484">
          <w:rPr>
            <w:rFonts w:hint="eastAsia"/>
          </w:rPr>
          <w:t xml:space="preserve"> </w:t>
        </w:r>
      </w:ins>
      <w:ins w:id="2" w:author="f001101" w:date="2016-01-19T14:45:00Z">
        <w:r w:rsidR="00F51A76">
          <w:rPr>
            <w:rFonts w:hint="eastAsia"/>
          </w:rPr>
          <w:t>32</w:t>
        </w:r>
      </w:ins>
      <w:r w:rsidR="00C86645">
        <w:rPr>
          <w:rFonts w:hint="eastAsia"/>
        </w:rPr>
        <w:t>人月</w:t>
      </w:r>
      <w:r w:rsidR="00C55406">
        <w:rPr>
          <w:rFonts w:hint="eastAsia"/>
        </w:rPr>
        <w:t>，</w:t>
      </w:r>
      <w:r w:rsidR="00C05AF3">
        <w:rPr>
          <w:rFonts w:hint="eastAsia"/>
        </w:rPr>
        <w:t>每项预估已</w:t>
      </w:r>
      <w:r w:rsidR="00476C3C">
        <w:rPr>
          <w:rFonts w:hint="eastAsia"/>
        </w:rPr>
        <w:t>包含需求分析</w:t>
      </w:r>
      <w:r w:rsidR="00F00437">
        <w:rPr>
          <w:rFonts w:hint="eastAsia"/>
        </w:rPr>
        <w:t>、自测</w:t>
      </w:r>
      <w:r w:rsidR="0097031C">
        <w:rPr>
          <w:rFonts w:hint="eastAsia"/>
        </w:rPr>
        <w:t>，客户端</w:t>
      </w:r>
      <w:r w:rsidR="00D96FC6">
        <w:rPr>
          <w:rFonts w:hint="eastAsia"/>
        </w:rPr>
        <w:t>与</w:t>
      </w:r>
      <w:r w:rsidR="0097031C">
        <w:rPr>
          <w:rFonts w:hint="eastAsia"/>
        </w:rPr>
        <w:t>服务器配合</w:t>
      </w:r>
      <w:r w:rsidR="00EF7BBD">
        <w:rPr>
          <w:rFonts w:hint="eastAsia"/>
        </w:rPr>
        <w:t>实现</w:t>
      </w:r>
      <w:r w:rsidR="00846050">
        <w:rPr>
          <w:rFonts w:hint="eastAsia"/>
        </w:rPr>
        <w:t>。</w:t>
      </w:r>
    </w:p>
    <w:p w:rsidR="00990532" w:rsidRPr="00317484" w:rsidRDefault="00990532"/>
    <w:p w:rsidR="00676287" w:rsidRDefault="00676287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风机协议适配</w:t>
      </w:r>
      <w:r w:rsidR="00916340">
        <w:rPr>
          <w:rFonts w:hint="eastAsia"/>
        </w:rPr>
        <w:t>及</w:t>
      </w:r>
      <w:r w:rsidR="00DB1855">
        <w:rPr>
          <w:rFonts w:hint="eastAsia"/>
        </w:rPr>
        <w:t>参数文件、系统</w:t>
      </w:r>
      <w:r w:rsidR="00CD5F08">
        <w:rPr>
          <w:rFonts w:hint="eastAsia"/>
        </w:rPr>
        <w:t>定制</w:t>
      </w:r>
      <w:r w:rsidR="00807DCB">
        <w:rPr>
          <w:rFonts w:hint="eastAsia"/>
        </w:rPr>
        <w:tab/>
      </w:r>
      <w:r w:rsidR="00807DCB">
        <w:rPr>
          <w:rFonts w:hint="eastAsia"/>
        </w:rPr>
        <w:tab/>
      </w:r>
      <w:r w:rsidR="00916340">
        <w:rPr>
          <w:rFonts w:hint="eastAsia"/>
        </w:rPr>
        <w:tab/>
      </w:r>
      <w:r w:rsidR="007F120D">
        <w:rPr>
          <w:rFonts w:hint="eastAsia"/>
        </w:rPr>
        <w:t>2</w:t>
      </w:r>
      <w:r w:rsidR="00B5615B">
        <w:rPr>
          <w:rFonts w:hint="eastAsia"/>
        </w:rPr>
        <w:t>.5</w:t>
      </w:r>
      <w:r w:rsidR="007F120D">
        <w:rPr>
          <w:rFonts w:hint="eastAsia"/>
        </w:rPr>
        <w:t>人月</w:t>
      </w:r>
    </w:p>
    <w:p w:rsidR="00B66C66" w:rsidRDefault="00B66C66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率管理界面</w:t>
      </w:r>
      <w:r w:rsidR="00D72F31">
        <w:rPr>
          <w:rFonts w:hint="eastAsia"/>
        </w:rPr>
        <w:t>（</w:t>
      </w:r>
      <w:r w:rsidR="0086750B">
        <w:rPr>
          <w:rFonts w:hint="eastAsia"/>
        </w:rPr>
        <w:t>集成到</w:t>
      </w:r>
      <w:r w:rsidR="0086750B">
        <w:rPr>
          <w:rFonts w:hint="eastAsia"/>
        </w:rPr>
        <w:t>hopeFarm</w:t>
      </w:r>
      <w:r>
        <w:rPr>
          <w:rFonts w:hint="eastAsia"/>
        </w:rPr>
        <w:t>及</w:t>
      </w:r>
      <w:r w:rsidR="004C6D55">
        <w:rPr>
          <w:rFonts w:hint="eastAsia"/>
        </w:rPr>
        <w:t>相关</w:t>
      </w:r>
      <w:r>
        <w:rPr>
          <w:rFonts w:hint="eastAsia"/>
        </w:rPr>
        <w:t>协议开发</w:t>
      </w:r>
      <w:r w:rsidR="00D72F31">
        <w:rPr>
          <w:rFonts w:hint="eastAsia"/>
        </w:rPr>
        <w:t>）</w:t>
      </w:r>
      <w:r w:rsidR="00332917">
        <w:rPr>
          <w:rFonts w:hint="eastAsia"/>
        </w:rPr>
        <w:tab/>
      </w:r>
      <w:r w:rsidR="00F572E8">
        <w:rPr>
          <w:rFonts w:hint="eastAsia"/>
        </w:rPr>
        <w:t>2.5</w:t>
      </w:r>
      <w:r w:rsidR="00332917">
        <w:rPr>
          <w:rFonts w:hint="eastAsia"/>
        </w:rPr>
        <w:t>人月</w:t>
      </w:r>
    </w:p>
    <w:p w:rsidR="00B66C66" w:rsidRDefault="00AE47E2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数据库调整及性能优化</w:t>
      </w:r>
      <w:r>
        <w:rPr>
          <w:rFonts w:hint="eastAsia"/>
        </w:rPr>
        <w:t>/</w:t>
      </w:r>
      <w:r>
        <w:rPr>
          <w:rFonts w:hint="eastAsia"/>
        </w:rPr>
        <w:t>测试</w:t>
      </w:r>
      <w:r w:rsidR="00C31299">
        <w:rPr>
          <w:rFonts w:hint="eastAsia"/>
        </w:rPr>
        <w:t>(</w:t>
      </w:r>
      <w:r w:rsidR="00C31299">
        <w:rPr>
          <w:rFonts w:hint="eastAsia"/>
        </w:rPr>
        <w:t>包含压缩</w:t>
      </w:r>
      <w:r w:rsidR="00C31299">
        <w:rPr>
          <w:rFonts w:hint="eastAsia"/>
        </w:rPr>
        <w:t>)</w:t>
      </w:r>
      <w:r w:rsidR="00480319">
        <w:rPr>
          <w:rFonts w:hint="eastAsia"/>
        </w:rPr>
        <w:tab/>
      </w:r>
      <w:r w:rsidR="00480319">
        <w:rPr>
          <w:rFonts w:hint="eastAsia"/>
        </w:rPr>
        <w:tab/>
      </w:r>
      <w:r w:rsidR="00480319">
        <w:rPr>
          <w:rFonts w:hint="eastAsia"/>
        </w:rPr>
        <w:tab/>
      </w:r>
      <w:r w:rsidR="00DA17F9">
        <w:rPr>
          <w:rFonts w:hint="eastAsia"/>
        </w:rPr>
        <w:t>2.5</w:t>
      </w:r>
      <w:r w:rsidR="00DB2410">
        <w:rPr>
          <w:rFonts w:hint="eastAsia"/>
        </w:rPr>
        <w:t>人月</w:t>
      </w:r>
    </w:p>
    <w:p w:rsidR="00190E02" w:rsidRDefault="00190E02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位系统支持</w:t>
      </w:r>
      <w:r w:rsidR="00A559C6">
        <w:rPr>
          <w:rFonts w:hint="eastAsia"/>
        </w:rPr>
        <w:t>（数据库对内存</w:t>
      </w:r>
      <w:r w:rsidR="00135473">
        <w:rPr>
          <w:rFonts w:hint="eastAsia"/>
        </w:rPr>
        <w:t>需求</w:t>
      </w:r>
      <w:r w:rsidR="00A559C6">
        <w:rPr>
          <w:rFonts w:hint="eastAsia"/>
        </w:rPr>
        <w:t>较大）</w:t>
      </w:r>
      <w:r w:rsidR="00A76568">
        <w:rPr>
          <w:rFonts w:hint="eastAsia"/>
        </w:rPr>
        <w:tab/>
      </w:r>
      <w:r w:rsidR="00A76568">
        <w:rPr>
          <w:rFonts w:hint="eastAsia"/>
        </w:rPr>
        <w:tab/>
      </w:r>
      <w:r w:rsidR="00DA17F9">
        <w:rPr>
          <w:rFonts w:hint="eastAsia"/>
        </w:rPr>
        <w:t>2.5</w:t>
      </w:r>
      <w:r w:rsidR="00A76568">
        <w:rPr>
          <w:rFonts w:hint="eastAsia"/>
        </w:rPr>
        <w:t>人月</w:t>
      </w:r>
    </w:p>
    <w:p w:rsidR="00DC5BAB" w:rsidRDefault="00DC5BAB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线路图界面</w:t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</w:r>
      <w:r w:rsidR="002A6A02">
        <w:rPr>
          <w:rFonts w:hint="eastAsia"/>
        </w:rPr>
        <w:tab/>
        <w:t>0.</w:t>
      </w:r>
      <w:r w:rsidR="00BB15D7">
        <w:rPr>
          <w:rFonts w:hint="eastAsia"/>
        </w:rPr>
        <w:t>5</w:t>
      </w:r>
      <w:r w:rsidR="002A6A02">
        <w:rPr>
          <w:rFonts w:hint="eastAsia"/>
        </w:rPr>
        <w:t>人月</w:t>
      </w:r>
    </w:p>
    <w:p w:rsidR="00DC5BAB" w:rsidRDefault="00DC5BAB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实时趋势图和历史趋势图界面功能增强</w:t>
      </w:r>
      <w:r w:rsidR="005F143D">
        <w:rPr>
          <w:rFonts w:hint="eastAsia"/>
        </w:rPr>
        <w:t>、交叉对比</w:t>
      </w:r>
      <w:r w:rsidR="007B4B1E">
        <w:rPr>
          <w:rFonts w:hint="eastAsia"/>
        </w:rPr>
        <w:tab/>
      </w:r>
      <w:r w:rsidR="004A6D9F">
        <w:rPr>
          <w:rFonts w:hint="eastAsia"/>
        </w:rPr>
        <w:t>1.5</w:t>
      </w:r>
      <w:r w:rsidR="004A6D9F">
        <w:rPr>
          <w:rFonts w:hint="eastAsia"/>
        </w:rPr>
        <w:t>人月</w:t>
      </w:r>
    </w:p>
    <w:p w:rsidR="00DC5BAB" w:rsidRDefault="00692489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声音</w:t>
      </w:r>
      <w:r w:rsidR="005F143D">
        <w:rPr>
          <w:rFonts w:hint="eastAsia"/>
        </w:rPr>
        <w:t>报警</w:t>
      </w:r>
      <w:r>
        <w:rPr>
          <w:rFonts w:hint="eastAsia"/>
        </w:rPr>
        <w:t>和</w:t>
      </w:r>
      <w:r>
        <w:rPr>
          <w:rFonts w:hint="eastAsia"/>
        </w:rPr>
        <w:t>t</w:t>
      </w:r>
      <w:r w:rsidR="005F143D">
        <w:rPr>
          <w:rFonts w:hint="eastAsia"/>
        </w:rPr>
        <w:t>ip</w:t>
      </w:r>
      <w:r w:rsidR="000219F0">
        <w:rPr>
          <w:rFonts w:hint="eastAsia"/>
        </w:rPr>
        <w:t>s</w:t>
      </w:r>
      <w:r>
        <w:rPr>
          <w:rFonts w:hint="eastAsia"/>
        </w:rPr>
        <w:t>提示</w:t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C22B61">
        <w:rPr>
          <w:rFonts w:hint="eastAsia"/>
        </w:rPr>
        <w:tab/>
      </w:r>
      <w:r w:rsidR="00412C11">
        <w:rPr>
          <w:rFonts w:hint="eastAsia"/>
        </w:rPr>
        <w:t>0.2</w:t>
      </w:r>
      <w:r w:rsidR="00412C11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状态日志数据</w:t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</w:r>
      <w:r w:rsidR="00496D9F">
        <w:rPr>
          <w:rFonts w:hint="eastAsia"/>
        </w:rPr>
        <w:tab/>
        <w:t>1.5</w:t>
      </w:r>
      <w:r w:rsidR="00496D9F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操作记录（操作用户、</w:t>
      </w:r>
      <w:r>
        <w:rPr>
          <w:rFonts w:hint="eastAsia"/>
        </w:rPr>
        <w:t>IP</w:t>
      </w:r>
      <w:r>
        <w:rPr>
          <w:rFonts w:hint="eastAsia"/>
        </w:rPr>
        <w:t>、登录信息、操作内容等）</w:t>
      </w:r>
      <w:r w:rsidR="00CF4276">
        <w:rPr>
          <w:rFonts w:hint="eastAsia"/>
        </w:rPr>
        <w:t>1.5</w:t>
      </w:r>
      <w:r w:rsidR="00CF4276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风玫瑰图界面</w:t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2634C5">
        <w:rPr>
          <w:rFonts w:hint="eastAsia"/>
        </w:rPr>
        <w:tab/>
      </w:r>
      <w:r w:rsidR="00BF51F7">
        <w:rPr>
          <w:rFonts w:hint="eastAsia"/>
        </w:rPr>
        <w:t>2</w:t>
      </w:r>
      <w:r w:rsidR="002634C5">
        <w:rPr>
          <w:rFonts w:hint="eastAsia"/>
        </w:rPr>
        <w:t>人月</w:t>
      </w:r>
    </w:p>
    <w:p w:rsidR="007749DB" w:rsidRPr="00F52182" w:rsidRDefault="007749DB" w:rsidP="00F52182">
      <w:pPr>
        <w:pStyle w:val="a5"/>
        <w:numPr>
          <w:ilvl w:val="0"/>
          <w:numId w:val="1"/>
        </w:numPr>
        <w:ind w:firstLineChars="0"/>
      </w:pPr>
      <w:r w:rsidRPr="00F52182">
        <w:rPr>
          <w:rFonts w:hint="eastAsia"/>
        </w:rPr>
        <w:t>统计报表生成</w:t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Pr="00F52182">
        <w:rPr>
          <w:rFonts w:hint="eastAsia"/>
        </w:rPr>
        <w:tab/>
      </w:r>
      <w:r w:rsidR="00414123" w:rsidRPr="00F52182">
        <w:rPr>
          <w:rFonts w:hint="eastAsia"/>
        </w:rPr>
        <w:t>3</w:t>
      </w:r>
      <w:r w:rsidRPr="00F52182">
        <w:rPr>
          <w:rFonts w:hint="eastAsia"/>
        </w:rPr>
        <w:t>人月</w:t>
      </w:r>
    </w:p>
    <w:p w:rsidR="007749DB" w:rsidRPr="00F52182" w:rsidRDefault="007749DB" w:rsidP="002A6121">
      <w:pPr>
        <w:pStyle w:val="a5"/>
        <w:ind w:left="420" w:firstLineChars="0" w:firstLine="0"/>
      </w:pPr>
      <w:r w:rsidRPr="00F52182">
        <w:rPr>
          <w:rFonts w:hint="eastAsia"/>
        </w:rPr>
        <w:t>（风场级</w:t>
      </w:r>
      <w:r w:rsidRPr="00F52182">
        <w:rPr>
          <w:rFonts w:hint="eastAsia"/>
        </w:rPr>
        <w:t>/</w:t>
      </w:r>
      <w:r w:rsidRPr="00F52182">
        <w:rPr>
          <w:rFonts w:hint="eastAsia"/>
        </w:rPr>
        <w:t>风机级，电量</w:t>
      </w:r>
      <w:r w:rsidRPr="00F52182">
        <w:rPr>
          <w:rFonts w:hint="eastAsia"/>
        </w:rPr>
        <w:t>/</w:t>
      </w:r>
      <w:r w:rsidRPr="00F52182">
        <w:rPr>
          <w:rFonts w:hint="eastAsia"/>
        </w:rPr>
        <w:t>性能指标</w:t>
      </w:r>
      <w:r w:rsidRPr="00F52182">
        <w:rPr>
          <w:rFonts w:hint="eastAsia"/>
        </w:rPr>
        <w:t>/</w:t>
      </w:r>
      <w:r w:rsidRPr="00F52182">
        <w:rPr>
          <w:rFonts w:hint="eastAsia"/>
        </w:rPr>
        <w:t>功率曲线</w:t>
      </w:r>
      <w:r w:rsidR="00705BA6">
        <w:rPr>
          <w:rFonts w:hint="eastAsia"/>
        </w:rPr>
        <w:t>，</w:t>
      </w:r>
      <w:r w:rsidR="00705BA6" w:rsidRPr="00F52182">
        <w:rPr>
          <w:rFonts w:hint="eastAsia"/>
        </w:rPr>
        <w:t>日报</w:t>
      </w:r>
      <w:r w:rsidR="00705BA6" w:rsidRPr="00F52182">
        <w:t>/</w:t>
      </w:r>
      <w:r w:rsidR="00705BA6" w:rsidRPr="00F52182">
        <w:rPr>
          <w:rFonts w:hint="eastAsia"/>
        </w:rPr>
        <w:t>周报</w:t>
      </w:r>
      <w:r w:rsidR="00705BA6" w:rsidRPr="00F52182">
        <w:t>/</w:t>
      </w:r>
      <w:r w:rsidR="00705BA6" w:rsidRPr="00F52182">
        <w:rPr>
          <w:rFonts w:hint="eastAsia"/>
        </w:rPr>
        <w:t>月报</w:t>
      </w:r>
      <w:r w:rsidR="00705BA6" w:rsidRPr="00F52182">
        <w:t>/</w:t>
      </w:r>
      <w:r w:rsidR="00705BA6" w:rsidRPr="00F52182">
        <w:rPr>
          <w:rFonts w:hint="eastAsia"/>
        </w:rPr>
        <w:t>年报</w:t>
      </w:r>
      <w:r w:rsidRPr="00F52182">
        <w:rPr>
          <w:rFonts w:hint="eastAsia"/>
        </w:rPr>
        <w:t>）</w:t>
      </w:r>
      <w:r w:rsidRPr="00F52182">
        <w:rPr>
          <w:rFonts w:hint="eastAsia"/>
        </w:rPr>
        <w:t xml:space="preserve"> 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可利用率界面</w:t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800EB5">
        <w:rPr>
          <w:rFonts w:hint="eastAsia"/>
        </w:rPr>
        <w:tab/>
      </w:r>
      <w:r w:rsidR="00414123">
        <w:rPr>
          <w:rFonts w:hint="eastAsia"/>
        </w:rPr>
        <w:t>1</w:t>
      </w:r>
      <w:r w:rsidR="00B6505B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发电量统计界面</w:t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E35526">
        <w:rPr>
          <w:rFonts w:hint="eastAsia"/>
        </w:rPr>
        <w:tab/>
      </w:r>
      <w:r w:rsidR="00414123">
        <w:rPr>
          <w:rFonts w:hint="eastAsia"/>
        </w:rPr>
        <w:t>1</w:t>
      </w:r>
      <w:r w:rsidR="00E35526">
        <w:rPr>
          <w:rFonts w:hint="eastAsia"/>
        </w:rPr>
        <w:t>人月</w:t>
      </w:r>
    </w:p>
    <w:p w:rsidR="005F143D" w:rsidRDefault="005F143D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每次故障持续时间统计</w:t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F7148D">
        <w:rPr>
          <w:rFonts w:hint="eastAsia"/>
        </w:rPr>
        <w:tab/>
      </w:r>
      <w:r w:rsidR="00134C4C">
        <w:rPr>
          <w:rFonts w:hint="eastAsia"/>
        </w:rPr>
        <w:t>0.5</w:t>
      </w:r>
      <w:r w:rsidR="00F7148D">
        <w:rPr>
          <w:rFonts w:hint="eastAsia"/>
        </w:rPr>
        <w:t>人月</w:t>
      </w:r>
    </w:p>
    <w:p w:rsidR="001B22F7" w:rsidRDefault="001B22F7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功率曲线界面</w:t>
      </w:r>
      <w:r w:rsidR="002D3556">
        <w:rPr>
          <w:rFonts w:hint="eastAsia"/>
        </w:rPr>
        <w:t>及报表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1.5</w:t>
      </w:r>
      <w:r>
        <w:rPr>
          <w:rFonts w:hint="eastAsia"/>
        </w:rPr>
        <w:t>人月</w:t>
      </w:r>
    </w:p>
    <w:p w:rsidR="00762A2A" w:rsidRDefault="00762A2A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升级及数据备份恢复</w:t>
      </w:r>
      <w:r w:rsidR="006F0284">
        <w:rPr>
          <w:rFonts w:hint="eastAsia"/>
        </w:rPr>
        <w:t>/</w:t>
      </w:r>
      <w:r w:rsidR="006F0284">
        <w:rPr>
          <w:rFonts w:hint="eastAsia"/>
        </w:rPr>
        <w:t>转换</w:t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F23547">
        <w:rPr>
          <w:rFonts w:hint="eastAsia"/>
        </w:rPr>
        <w:tab/>
      </w:r>
      <w:r w:rsidR="00780ADC">
        <w:rPr>
          <w:rFonts w:hint="eastAsia"/>
        </w:rPr>
        <w:t>3</w:t>
      </w:r>
      <w:r w:rsidR="00780ADC">
        <w:rPr>
          <w:rFonts w:hint="eastAsia"/>
        </w:rPr>
        <w:t>人月</w:t>
      </w:r>
    </w:p>
    <w:p w:rsidR="0020220A" w:rsidRPr="0046451F" w:rsidRDefault="0020220A" w:rsidP="00F52182">
      <w:pPr>
        <w:pStyle w:val="a5"/>
        <w:numPr>
          <w:ilvl w:val="0"/>
          <w:numId w:val="1"/>
        </w:numPr>
        <w:ind w:firstLineChars="0"/>
        <w:rPr>
          <w:color w:val="984806" w:themeColor="accent6" w:themeShade="80"/>
        </w:rPr>
      </w:pPr>
      <w:r w:rsidRPr="0046451F">
        <w:rPr>
          <w:rFonts w:hint="eastAsia"/>
          <w:color w:val="984806" w:themeColor="accent6" w:themeShade="80"/>
        </w:rPr>
        <w:t>hopeInsight</w:t>
      </w:r>
      <w:r w:rsidRPr="0046451F">
        <w:rPr>
          <w:rFonts w:hint="eastAsia"/>
          <w:color w:val="984806" w:themeColor="accent6" w:themeShade="80"/>
        </w:rPr>
        <w:t>改造</w:t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0071C1" w:rsidRPr="0046451F">
        <w:rPr>
          <w:rFonts w:hint="eastAsia"/>
          <w:color w:val="984806" w:themeColor="accent6" w:themeShade="80"/>
        </w:rPr>
        <w:tab/>
      </w:r>
      <w:r w:rsidR="00AA4C57" w:rsidRPr="0046451F">
        <w:rPr>
          <w:rFonts w:hint="eastAsia"/>
          <w:color w:val="984806" w:themeColor="accent6" w:themeShade="80"/>
        </w:rPr>
        <w:t>(</w:t>
      </w:r>
      <w:r w:rsidR="00AA4C57" w:rsidRPr="0046451F">
        <w:rPr>
          <w:rFonts w:hint="eastAsia"/>
          <w:color w:val="984806" w:themeColor="accent6" w:themeShade="80"/>
        </w:rPr>
        <w:t>暂不考虑</w:t>
      </w:r>
      <w:r w:rsidR="0077560F" w:rsidRPr="0046451F">
        <w:rPr>
          <w:rFonts w:hint="eastAsia"/>
          <w:color w:val="984806" w:themeColor="accent6" w:themeShade="80"/>
        </w:rPr>
        <w:t>?</w:t>
      </w:r>
      <w:r w:rsidR="00AA4C57" w:rsidRPr="0046451F">
        <w:rPr>
          <w:rFonts w:hint="eastAsia"/>
          <w:color w:val="984806" w:themeColor="accent6" w:themeShade="80"/>
        </w:rPr>
        <w:t>)</w:t>
      </w:r>
    </w:p>
    <w:p w:rsidR="009066A4" w:rsidRPr="0046451F" w:rsidRDefault="00370047" w:rsidP="009066A4">
      <w:pPr>
        <w:pStyle w:val="a5"/>
        <w:numPr>
          <w:ilvl w:val="0"/>
          <w:numId w:val="1"/>
        </w:numPr>
        <w:ind w:firstLineChars="0"/>
        <w:rPr>
          <w:color w:val="984806" w:themeColor="accent6" w:themeShade="80"/>
        </w:rPr>
      </w:pPr>
      <w:r w:rsidRPr="0046451F">
        <w:rPr>
          <w:rFonts w:hint="eastAsia"/>
          <w:color w:val="984806" w:themeColor="accent6" w:themeShade="80"/>
        </w:rPr>
        <w:t>客户端架构</w:t>
      </w:r>
      <w:r w:rsidR="009066A4" w:rsidRPr="0046451F">
        <w:rPr>
          <w:rFonts w:hint="eastAsia"/>
          <w:color w:val="984806" w:themeColor="accent6" w:themeShade="80"/>
        </w:rPr>
        <w:t>规整</w:t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</w:r>
      <w:r w:rsidR="009066A4" w:rsidRPr="0046451F">
        <w:rPr>
          <w:rFonts w:hint="eastAsia"/>
          <w:color w:val="984806" w:themeColor="accent6" w:themeShade="80"/>
        </w:rPr>
        <w:tab/>
        <w:t>(</w:t>
      </w:r>
      <w:r w:rsidR="009066A4" w:rsidRPr="0046451F">
        <w:rPr>
          <w:rFonts w:hint="eastAsia"/>
          <w:color w:val="984806" w:themeColor="accent6" w:themeShade="80"/>
        </w:rPr>
        <w:t>暂不考虑</w:t>
      </w:r>
      <w:r w:rsidR="002261DF" w:rsidRPr="0046451F">
        <w:rPr>
          <w:rFonts w:hint="eastAsia"/>
          <w:color w:val="984806" w:themeColor="accent6" w:themeShade="80"/>
        </w:rPr>
        <w:t>?</w:t>
      </w:r>
      <w:r w:rsidR="009066A4" w:rsidRPr="0046451F">
        <w:rPr>
          <w:rFonts w:hint="eastAsia"/>
          <w:color w:val="984806" w:themeColor="accent6" w:themeShade="80"/>
        </w:rPr>
        <w:t>)</w:t>
      </w:r>
    </w:p>
    <w:p w:rsidR="008F7EAF" w:rsidRPr="0046451F" w:rsidRDefault="008F7EAF" w:rsidP="008F7EAF">
      <w:pPr>
        <w:pStyle w:val="a5"/>
        <w:numPr>
          <w:ilvl w:val="0"/>
          <w:numId w:val="1"/>
        </w:numPr>
        <w:ind w:firstLineChars="0"/>
        <w:rPr>
          <w:color w:val="984806" w:themeColor="accent6" w:themeShade="80"/>
        </w:rPr>
      </w:pPr>
      <w:r w:rsidRPr="0046451F">
        <w:rPr>
          <w:rFonts w:hint="eastAsia"/>
          <w:color w:val="984806" w:themeColor="accent6" w:themeShade="80"/>
        </w:rPr>
        <w:t>二次开发封装及文档</w:t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</w:r>
      <w:r w:rsidRPr="0046451F">
        <w:rPr>
          <w:rFonts w:hint="eastAsia"/>
          <w:color w:val="984806" w:themeColor="accent6" w:themeShade="80"/>
        </w:rPr>
        <w:tab/>
        <w:t>(</w:t>
      </w:r>
      <w:r w:rsidRPr="0046451F">
        <w:rPr>
          <w:rFonts w:hint="eastAsia"/>
          <w:color w:val="984806" w:themeColor="accent6" w:themeShade="80"/>
        </w:rPr>
        <w:t>暂不考虑</w:t>
      </w:r>
      <w:r w:rsidR="00464E5D" w:rsidRPr="0046451F">
        <w:rPr>
          <w:rFonts w:hint="eastAsia"/>
          <w:color w:val="984806" w:themeColor="accent6" w:themeShade="80"/>
        </w:rPr>
        <w:t>?</w:t>
      </w:r>
      <w:r w:rsidRPr="0046451F">
        <w:rPr>
          <w:rFonts w:hint="eastAsia"/>
          <w:color w:val="984806" w:themeColor="accent6" w:themeShade="80"/>
        </w:rPr>
        <w:t>)</w:t>
      </w:r>
    </w:p>
    <w:p w:rsidR="00335F8D" w:rsidRDefault="0084609A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</w:t>
      </w:r>
      <w:r>
        <w:rPr>
          <w:rFonts w:hint="eastAsia"/>
        </w:rPr>
        <w:t>支持</w:t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  <w:t>(</w:t>
      </w:r>
      <w:r w:rsidR="00FD13E6">
        <w:rPr>
          <w:rFonts w:hint="eastAsia"/>
        </w:rPr>
        <w:t>暂不考虑</w:t>
      </w:r>
      <w:r w:rsidR="00FD13E6">
        <w:rPr>
          <w:rFonts w:hint="eastAsia"/>
        </w:rPr>
        <w:t>)</w:t>
      </w:r>
    </w:p>
    <w:p w:rsidR="00A54787" w:rsidRDefault="00A54787" w:rsidP="00F52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IEC61400-25</w:t>
      </w:r>
      <w:r>
        <w:rPr>
          <w:rFonts w:hint="eastAsia"/>
        </w:rPr>
        <w:t>规范</w:t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</w:r>
      <w:r w:rsidR="00FD13E6">
        <w:rPr>
          <w:rFonts w:hint="eastAsia"/>
        </w:rPr>
        <w:tab/>
        <w:t>(</w:t>
      </w:r>
      <w:r w:rsidR="00FD13E6">
        <w:rPr>
          <w:rFonts w:hint="eastAsia"/>
        </w:rPr>
        <w:t>暂不考虑</w:t>
      </w:r>
      <w:r w:rsidR="00FD13E6">
        <w:rPr>
          <w:rFonts w:hint="eastAsia"/>
        </w:rPr>
        <w:t>)</w:t>
      </w:r>
    </w:p>
    <w:p w:rsidR="00317484" w:rsidRDefault="00317484" w:rsidP="00317484">
      <w:pPr>
        <w:pStyle w:val="a5"/>
        <w:numPr>
          <w:ilvl w:val="0"/>
          <w:numId w:val="1"/>
        </w:numPr>
        <w:ind w:firstLineChars="0"/>
        <w:jc w:val="left"/>
        <w:rPr>
          <w:ins w:id="3" w:author="f001101" w:date="2016-01-19T13:31:00Z"/>
        </w:rPr>
      </w:pPr>
      <w:ins w:id="4" w:author="f001101" w:date="2016-01-19T13:31:00Z">
        <w:r>
          <w:rPr>
            <w:rFonts w:hint="eastAsia"/>
          </w:rPr>
          <w:t>功率管理协议配置</w:t>
        </w:r>
      </w:ins>
      <w:ins w:id="5" w:author="f001101" w:date="2016-01-19T14:39:00Z">
        <w:r w:rsidR="004948D2">
          <w:rPr>
            <w:rFonts w:hint="eastAsia"/>
          </w:rPr>
          <w:t>功能</w:t>
        </w:r>
      </w:ins>
      <w:ins w:id="6" w:author="f001101" w:date="2016-01-19T13:31:00Z">
        <w:r w:rsidR="004948D2">
          <w:rPr>
            <w:rFonts w:hint="eastAsia"/>
          </w:rPr>
          <w:t xml:space="preserve">                        </w:t>
        </w:r>
      </w:ins>
      <w:ins w:id="7" w:author="f001101" w:date="2016-01-19T14:39:00Z">
        <w:r w:rsidR="004948D2">
          <w:rPr>
            <w:rFonts w:hint="eastAsia"/>
          </w:rPr>
          <w:t xml:space="preserve"> </w:t>
        </w:r>
      </w:ins>
      <w:ins w:id="8" w:author="f001101" w:date="2016-01-19T14:44:00Z">
        <w:r w:rsidR="004948D2">
          <w:rPr>
            <w:rFonts w:hint="eastAsia"/>
          </w:rPr>
          <w:t xml:space="preserve"> </w:t>
        </w:r>
      </w:ins>
      <w:ins w:id="9" w:author="f001101" w:date="2016-01-19T14:43:00Z">
        <w:r w:rsidR="004948D2">
          <w:rPr>
            <w:rFonts w:hint="eastAsia"/>
          </w:rPr>
          <w:t>0.</w:t>
        </w:r>
      </w:ins>
      <w:ins w:id="10" w:author="f001101" w:date="2016-01-19T14:44:00Z">
        <w:r w:rsidR="004948D2">
          <w:rPr>
            <w:rFonts w:hint="eastAsia"/>
          </w:rPr>
          <w:t>5</w:t>
        </w:r>
      </w:ins>
      <w:ins w:id="11" w:author="f001101" w:date="2016-01-19T13:31:00Z">
        <w:r>
          <w:rPr>
            <w:rFonts w:hint="eastAsia"/>
          </w:rPr>
          <w:t>人月</w:t>
        </w:r>
      </w:ins>
    </w:p>
    <w:p w:rsidR="00317484" w:rsidRDefault="00317484" w:rsidP="00317484">
      <w:pPr>
        <w:ind w:firstLineChars="150" w:firstLine="315"/>
        <w:jc w:val="left"/>
        <w:rPr>
          <w:ins w:id="12" w:author="f001101" w:date="2016-01-19T13:31:00Z"/>
        </w:rPr>
      </w:pPr>
      <w:ins w:id="13" w:author="f001101" w:date="2016-01-19T13:31:00Z">
        <w:r>
          <w:rPr>
            <w:rFonts w:hint="eastAsia"/>
          </w:rPr>
          <w:t>（根据协议配置文件访问</w:t>
        </w:r>
      </w:ins>
      <w:ins w:id="14" w:author="f001101" w:date="2016-01-19T14:37:00Z">
        <w:r w:rsidR="00284DA9">
          <w:rPr>
            <w:rFonts w:hint="eastAsia"/>
          </w:rPr>
          <w:t>机组</w:t>
        </w:r>
      </w:ins>
      <w:ins w:id="15" w:author="f001101" w:date="2016-01-19T13:31:00Z">
        <w:r>
          <w:rPr>
            <w:rFonts w:hint="eastAsia"/>
          </w:rPr>
          <w:t>控制器</w:t>
        </w:r>
      </w:ins>
      <w:ins w:id="16" w:author="f001101" w:date="2016-01-19T14:40:00Z">
        <w:r w:rsidR="004948D2">
          <w:rPr>
            <w:rFonts w:hint="eastAsia"/>
          </w:rPr>
          <w:t>、与调度协议</w:t>
        </w:r>
      </w:ins>
      <w:ins w:id="17" w:author="f001101" w:date="2016-01-19T14:41:00Z">
        <w:r w:rsidR="004948D2">
          <w:rPr>
            <w:rFonts w:hint="eastAsia"/>
          </w:rPr>
          <w:t>接口</w:t>
        </w:r>
      </w:ins>
    </w:p>
    <w:p w:rsidR="00317484" w:rsidRDefault="00317484" w:rsidP="00317484">
      <w:pPr>
        <w:pStyle w:val="a5"/>
        <w:numPr>
          <w:ilvl w:val="0"/>
          <w:numId w:val="1"/>
        </w:numPr>
        <w:ind w:firstLineChars="0"/>
        <w:rPr>
          <w:ins w:id="18" w:author="f001101" w:date="2016-01-19T14:37:00Z"/>
        </w:rPr>
      </w:pPr>
      <w:ins w:id="19" w:author="f001101" w:date="2016-01-19T13:31:00Z">
        <w:r>
          <w:rPr>
            <w:rFonts w:hint="eastAsia"/>
          </w:rPr>
          <w:t>功率管理算法实现</w:t>
        </w:r>
        <w:r w:rsidR="0045113F">
          <w:rPr>
            <w:rFonts w:hint="eastAsia"/>
          </w:rPr>
          <w:t xml:space="preserve">                            </w:t>
        </w:r>
      </w:ins>
      <w:ins w:id="20" w:author="f001101" w:date="2016-01-19T14:38:00Z">
        <w:r w:rsidR="004948D2">
          <w:rPr>
            <w:rFonts w:hint="eastAsia"/>
          </w:rPr>
          <w:t xml:space="preserve"> </w:t>
        </w:r>
      </w:ins>
      <w:ins w:id="21" w:author="f001101" w:date="2016-01-19T14:44:00Z">
        <w:r w:rsidR="004948D2">
          <w:rPr>
            <w:rFonts w:hint="eastAsia"/>
          </w:rPr>
          <w:t xml:space="preserve"> </w:t>
        </w:r>
      </w:ins>
      <w:ins w:id="22" w:author="f001101" w:date="2016-01-19T14:38:00Z">
        <w:r w:rsidR="00E3529B">
          <w:rPr>
            <w:rFonts w:hint="eastAsia"/>
          </w:rPr>
          <w:t>2</w:t>
        </w:r>
      </w:ins>
      <w:ins w:id="23" w:author="f001101" w:date="2016-01-19T13:31:00Z">
        <w:r>
          <w:rPr>
            <w:rFonts w:hint="eastAsia"/>
          </w:rPr>
          <w:t>人月</w:t>
        </w:r>
      </w:ins>
    </w:p>
    <w:p w:rsidR="004948D2" w:rsidRDefault="004948D2" w:rsidP="00317484">
      <w:pPr>
        <w:pStyle w:val="a5"/>
        <w:numPr>
          <w:ilvl w:val="0"/>
          <w:numId w:val="1"/>
        </w:numPr>
        <w:ind w:firstLineChars="0"/>
        <w:rPr>
          <w:ins w:id="24" w:author="f001101" w:date="2016-01-19T13:31:00Z"/>
        </w:rPr>
      </w:pPr>
      <w:ins w:id="25" w:author="f001101" w:date="2016-01-19T14:37:00Z">
        <w:r>
          <w:rPr>
            <w:rFonts w:hint="eastAsia"/>
          </w:rPr>
          <w:t>功率管理控制器与</w:t>
        </w:r>
      </w:ins>
      <w:ins w:id="26" w:author="f001101" w:date="2016-01-19T14:38:00Z">
        <w:r>
          <w:rPr>
            <w:rFonts w:hint="eastAsia"/>
          </w:rPr>
          <w:t>HopeFarm</w:t>
        </w:r>
        <w:r>
          <w:rPr>
            <w:rFonts w:hint="eastAsia"/>
          </w:rPr>
          <w:t>通信实现及测试</w:t>
        </w:r>
      </w:ins>
      <w:ins w:id="27" w:author="f001101" w:date="2016-01-19T14:44:00Z">
        <w:r>
          <w:rPr>
            <w:rFonts w:hint="eastAsia"/>
          </w:rPr>
          <w:t xml:space="preserve">       0.5</w:t>
        </w:r>
        <w:r>
          <w:rPr>
            <w:rFonts w:hint="eastAsia"/>
          </w:rPr>
          <w:t>人月</w:t>
        </w:r>
      </w:ins>
    </w:p>
    <w:p w:rsidR="0045113F" w:rsidRPr="00762A2A" w:rsidRDefault="00317484" w:rsidP="0045113F">
      <w:pPr>
        <w:pStyle w:val="a5"/>
        <w:numPr>
          <w:ilvl w:val="0"/>
          <w:numId w:val="1"/>
        </w:numPr>
        <w:ind w:firstLineChars="0"/>
        <w:rPr>
          <w:ins w:id="28" w:author="f001101" w:date="2016-01-19T13:31:00Z"/>
        </w:rPr>
      </w:pPr>
      <w:ins w:id="29" w:author="f001101" w:date="2016-01-19T13:31:00Z">
        <w:r>
          <w:rPr>
            <w:rFonts w:hint="eastAsia"/>
          </w:rPr>
          <w:t>功率管理系统测试</w:t>
        </w:r>
      </w:ins>
      <w:ins w:id="30" w:author="f001101" w:date="2016-01-19T14:35:00Z">
        <w:r w:rsidR="0045113F">
          <w:rPr>
            <w:rFonts w:hint="eastAsia"/>
          </w:rPr>
          <w:t>（包括</w:t>
        </w:r>
        <w:r w:rsidR="004948D2">
          <w:rPr>
            <w:rFonts w:hint="eastAsia"/>
          </w:rPr>
          <w:t>控制器采购、测试台搭建</w:t>
        </w:r>
      </w:ins>
      <w:ins w:id="31" w:author="f001101" w:date="2016-01-19T14:53:00Z">
        <w:r w:rsidR="00FB72B2">
          <w:rPr>
            <w:rFonts w:hint="eastAsia"/>
          </w:rPr>
          <w:t>及测试</w:t>
        </w:r>
      </w:ins>
      <w:ins w:id="32" w:author="f001101" w:date="2016-01-19T14:44:00Z">
        <w:r w:rsidR="004948D2">
          <w:rPr>
            <w:rFonts w:hint="eastAsia"/>
          </w:rPr>
          <w:t>）</w:t>
        </w:r>
        <w:r w:rsidR="00E3529B">
          <w:rPr>
            <w:rFonts w:hint="eastAsia"/>
          </w:rPr>
          <w:t xml:space="preserve"> </w:t>
        </w:r>
      </w:ins>
      <w:ins w:id="33" w:author="f001101" w:date="2016-01-19T14:52:00Z">
        <w:r w:rsidR="00E3529B">
          <w:rPr>
            <w:rFonts w:hint="eastAsia"/>
          </w:rPr>
          <w:t>1</w:t>
        </w:r>
      </w:ins>
      <w:ins w:id="34" w:author="f001101" w:date="2016-01-19T14:35:00Z">
        <w:r w:rsidR="0045113F">
          <w:rPr>
            <w:rFonts w:hint="eastAsia"/>
          </w:rPr>
          <w:t>人月</w:t>
        </w:r>
      </w:ins>
    </w:p>
    <w:p w:rsidR="00B86292" w:rsidRPr="004948D2" w:rsidRDefault="00B86292" w:rsidP="00B86292">
      <w:pPr>
        <w:pStyle w:val="a5"/>
        <w:ind w:left="420" w:firstLineChars="0" w:firstLine="0"/>
      </w:pPr>
    </w:p>
    <w:sectPr w:rsidR="00B86292" w:rsidRPr="004948D2" w:rsidSect="0082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090" w:rsidRDefault="00E74090" w:rsidP="00935961">
      <w:r>
        <w:separator/>
      </w:r>
    </w:p>
  </w:endnote>
  <w:endnote w:type="continuationSeparator" w:id="1">
    <w:p w:rsidR="00E74090" w:rsidRDefault="00E74090" w:rsidP="00935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090" w:rsidRDefault="00E74090" w:rsidP="00935961">
      <w:r>
        <w:separator/>
      </w:r>
    </w:p>
  </w:footnote>
  <w:footnote w:type="continuationSeparator" w:id="1">
    <w:p w:rsidR="00E74090" w:rsidRDefault="00E74090" w:rsidP="00935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C69"/>
    <w:multiLevelType w:val="hybridMultilevel"/>
    <w:tmpl w:val="BEBCD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961"/>
    <w:rsid w:val="00003725"/>
    <w:rsid w:val="000071C1"/>
    <w:rsid w:val="00010240"/>
    <w:rsid w:val="000219F0"/>
    <w:rsid w:val="00087A6B"/>
    <w:rsid w:val="00095EFA"/>
    <w:rsid w:val="000E05F0"/>
    <w:rsid w:val="000E4376"/>
    <w:rsid w:val="00106BDB"/>
    <w:rsid w:val="00134C4C"/>
    <w:rsid w:val="00135473"/>
    <w:rsid w:val="001453A0"/>
    <w:rsid w:val="00152517"/>
    <w:rsid w:val="00190E02"/>
    <w:rsid w:val="001B22F7"/>
    <w:rsid w:val="001B3951"/>
    <w:rsid w:val="001E2CA6"/>
    <w:rsid w:val="001E3677"/>
    <w:rsid w:val="001E3EDA"/>
    <w:rsid w:val="0020220A"/>
    <w:rsid w:val="00206B50"/>
    <w:rsid w:val="00223F5B"/>
    <w:rsid w:val="002261DF"/>
    <w:rsid w:val="00230439"/>
    <w:rsid w:val="002634C5"/>
    <w:rsid w:val="00281A60"/>
    <w:rsid w:val="00282B83"/>
    <w:rsid w:val="00284DA9"/>
    <w:rsid w:val="00291157"/>
    <w:rsid w:val="002A2038"/>
    <w:rsid w:val="002A6121"/>
    <w:rsid w:val="002A6A02"/>
    <w:rsid w:val="002B0C55"/>
    <w:rsid w:val="002B35E8"/>
    <w:rsid w:val="002D3556"/>
    <w:rsid w:val="00317484"/>
    <w:rsid w:val="00332917"/>
    <w:rsid w:val="00335F8D"/>
    <w:rsid w:val="00370047"/>
    <w:rsid w:val="003E1550"/>
    <w:rsid w:val="003E4BFC"/>
    <w:rsid w:val="00404A61"/>
    <w:rsid w:val="00412C11"/>
    <w:rsid w:val="00414123"/>
    <w:rsid w:val="0045113F"/>
    <w:rsid w:val="0046451F"/>
    <w:rsid w:val="00464E5D"/>
    <w:rsid w:val="00476C3C"/>
    <w:rsid w:val="00480319"/>
    <w:rsid w:val="00493AA7"/>
    <w:rsid w:val="004948D2"/>
    <w:rsid w:val="00496D9F"/>
    <w:rsid w:val="004A6D9F"/>
    <w:rsid w:val="004B66EE"/>
    <w:rsid w:val="004C6D55"/>
    <w:rsid w:val="0052215F"/>
    <w:rsid w:val="00560ADE"/>
    <w:rsid w:val="005A5B52"/>
    <w:rsid w:val="005B01CF"/>
    <w:rsid w:val="005F143D"/>
    <w:rsid w:val="00640B91"/>
    <w:rsid w:val="00642FFD"/>
    <w:rsid w:val="00643B7C"/>
    <w:rsid w:val="00665808"/>
    <w:rsid w:val="00676287"/>
    <w:rsid w:val="00692489"/>
    <w:rsid w:val="006F0284"/>
    <w:rsid w:val="00705BA6"/>
    <w:rsid w:val="007174E9"/>
    <w:rsid w:val="00762A2A"/>
    <w:rsid w:val="007749DB"/>
    <w:rsid w:val="0077560F"/>
    <w:rsid w:val="00780ADC"/>
    <w:rsid w:val="007A47B6"/>
    <w:rsid w:val="007B4B1E"/>
    <w:rsid w:val="007E5CCB"/>
    <w:rsid w:val="007F120D"/>
    <w:rsid w:val="007F7F9B"/>
    <w:rsid w:val="00800EB5"/>
    <w:rsid w:val="00807DCB"/>
    <w:rsid w:val="00823FBD"/>
    <w:rsid w:val="00846050"/>
    <w:rsid w:val="0084609A"/>
    <w:rsid w:val="0086750B"/>
    <w:rsid w:val="008F7EAF"/>
    <w:rsid w:val="009066A4"/>
    <w:rsid w:val="009132BB"/>
    <w:rsid w:val="00916340"/>
    <w:rsid w:val="00927490"/>
    <w:rsid w:val="00935961"/>
    <w:rsid w:val="0097031C"/>
    <w:rsid w:val="0097163C"/>
    <w:rsid w:val="00982D5A"/>
    <w:rsid w:val="00990532"/>
    <w:rsid w:val="009E4506"/>
    <w:rsid w:val="009F7094"/>
    <w:rsid w:val="00A2460B"/>
    <w:rsid w:val="00A54787"/>
    <w:rsid w:val="00A554F3"/>
    <w:rsid w:val="00A559C6"/>
    <w:rsid w:val="00A62005"/>
    <w:rsid w:val="00A76568"/>
    <w:rsid w:val="00A83049"/>
    <w:rsid w:val="00AA4C57"/>
    <w:rsid w:val="00AE47E2"/>
    <w:rsid w:val="00AE60F2"/>
    <w:rsid w:val="00B24284"/>
    <w:rsid w:val="00B3499C"/>
    <w:rsid w:val="00B54D9E"/>
    <w:rsid w:val="00B5615B"/>
    <w:rsid w:val="00B6505B"/>
    <w:rsid w:val="00B66C66"/>
    <w:rsid w:val="00B73779"/>
    <w:rsid w:val="00B854AA"/>
    <w:rsid w:val="00B86292"/>
    <w:rsid w:val="00B86CE6"/>
    <w:rsid w:val="00BB15D7"/>
    <w:rsid w:val="00BE019A"/>
    <w:rsid w:val="00BE376C"/>
    <w:rsid w:val="00BE5D65"/>
    <w:rsid w:val="00BF51F7"/>
    <w:rsid w:val="00C02A20"/>
    <w:rsid w:val="00C05AF3"/>
    <w:rsid w:val="00C22B61"/>
    <w:rsid w:val="00C25423"/>
    <w:rsid w:val="00C31299"/>
    <w:rsid w:val="00C55406"/>
    <w:rsid w:val="00C67804"/>
    <w:rsid w:val="00C86645"/>
    <w:rsid w:val="00CD5F08"/>
    <w:rsid w:val="00CF4276"/>
    <w:rsid w:val="00D40DA0"/>
    <w:rsid w:val="00D72F31"/>
    <w:rsid w:val="00D96FC6"/>
    <w:rsid w:val="00DA17F9"/>
    <w:rsid w:val="00DB1855"/>
    <w:rsid w:val="00DB2410"/>
    <w:rsid w:val="00DB5C48"/>
    <w:rsid w:val="00DB771E"/>
    <w:rsid w:val="00DC5BAB"/>
    <w:rsid w:val="00E02E22"/>
    <w:rsid w:val="00E2240D"/>
    <w:rsid w:val="00E3529B"/>
    <w:rsid w:val="00E35526"/>
    <w:rsid w:val="00E74090"/>
    <w:rsid w:val="00EA23BA"/>
    <w:rsid w:val="00ED0418"/>
    <w:rsid w:val="00EF7BBD"/>
    <w:rsid w:val="00F00437"/>
    <w:rsid w:val="00F23547"/>
    <w:rsid w:val="00F263C0"/>
    <w:rsid w:val="00F51A76"/>
    <w:rsid w:val="00F52182"/>
    <w:rsid w:val="00F572E8"/>
    <w:rsid w:val="00F657E5"/>
    <w:rsid w:val="00F7148D"/>
    <w:rsid w:val="00F745B1"/>
    <w:rsid w:val="00F746AC"/>
    <w:rsid w:val="00FB72B2"/>
    <w:rsid w:val="00FD13E6"/>
    <w:rsid w:val="00FF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961"/>
    <w:rPr>
      <w:sz w:val="18"/>
      <w:szCs w:val="18"/>
    </w:rPr>
  </w:style>
  <w:style w:type="paragraph" w:styleId="a5">
    <w:name w:val="List Paragraph"/>
    <w:basedOn w:val="a"/>
    <w:uiPriority w:val="34"/>
    <w:qFormat/>
    <w:rsid w:val="00F521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74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74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6B3EA-D083-4E07-859E-25260E53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w110237b</dc:creator>
  <cp:keywords/>
  <dc:description/>
  <cp:lastModifiedBy>f001101</cp:lastModifiedBy>
  <cp:revision>536</cp:revision>
  <dcterms:created xsi:type="dcterms:W3CDTF">2016-01-18T07:15:00Z</dcterms:created>
  <dcterms:modified xsi:type="dcterms:W3CDTF">2016-01-19T06:53:00Z</dcterms:modified>
</cp:coreProperties>
</file>